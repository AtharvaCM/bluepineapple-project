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1927" w14:textId="77777777" w:rsidR="009961C6" w:rsidRDefault="009961C6"/>
    <w:p w14:paraId="3C78B77F" w14:textId="77777777" w:rsidR="00974A32" w:rsidRPr="00974A32" w:rsidRDefault="00974A3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4A32">
        <w:rPr>
          <w:b/>
          <w:bCs/>
          <w:sz w:val="28"/>
          <w:szCs w:val="28"/>
        </w:rPr>
        <w:t>Sports -live</w:t>
      </w:r>
    </w:p>
    <w:p w14:paraId="7E24642A" w14:textId="77777777" w:rsidR="005F09F5" w:rsidRPr="00875CB2" w:rsidRDefault="005F09F5" w:rsidP="005F09F5">
      <w:pPr>
        <w:jc w:val="center"/>
        <w:rPr>
          <w:b/>
          <w:bCs/>
          <w:sz w:val="36"/>
          <w:szCs w:val="36"/>
        </w:rPr>
      </w:pPr>
      <w:r w:rsidRPr="00875CB2">
        <w:rPr>
          <w:b/>
          <w:bCs/>
          <w:sz w:val="36"/>
          <w:szCs w:val="36"/>
        </w:rPr>
        <w:t>What is the idea?</w:t>
      </w:r>
    </w:p>
    <w:p w14:paraId="5523A813" w14:textId="77777777" w:rsidR="00F7091F" w:rsidRPr="00875CB2" w:rsidRDefault="005F09F5" w:rsidP="0054174D">
      <w:pPr>
        <w:rPr>
          <w:sz w:val="32"/>
          <w:szCs w:val="32"/>
        </w:rPr>
      </w:pPr>
      <w:r w:rsidRPr="00875CB2">
        <w:rPr>
          <w:sz w:val="32"/>
          <w:szCs w:val="32"/>
        </w:rPr>
        <w:t>Last decade has been a decade to remember in terms of sports in India, our country has achieved a lot of milestones and we have don</w:t>
      </w:r>
      <w:r w:rsidR="00F7091F" w:rsidRPr="00875CB2">
        <w:rPr>
          <w:sz w:val="32"/>
          <w:szCs w:val="32"/>
        </w:rPr>
        <w:t>e better in the sports which were</w:t>
      </w:r>
      <w:r w:rsidRPr="00875CB2">
        <w:rPr>
          <w:sz w:val="32"/>
          <w:szCs w:val="32"/>
        </w:rPr>
        <w:t xml:space="preserve"> considered out reach of Indians. these huge achievements in the sports have created lot </w:t>
      </w:r>
      <w:r w:rsidR="00F7091F" w:rsidRPr="00875CB2">
        <w:rPr>
          <w:sz w:val="32"/>
          <w:szCs w:val="32"/>
        </w:rPr>
        <w:t xml:space="preserve">of </w:t>
      </w:r>
      <w:r w:rsidRPr="00875CB2">
        <w:rPr>
          <w:sz w:val="32"/>
          <w:szCs w:val="32"/>
        </w:rPr>
        <w:t xml:space="preserve">fan base specially the young generation, who not </w:t>
      </w:r>
      <w:r w:rsidR="00F7091F" w:rsidRPr="00875CB2">
        <w:rPr>
          <w:sz w:val="32"/>
          <w:szCs w:val="32"/>
        </w:rPr>
        <w:t>only love to play or watch these</w:t>
      </w:r>
      <w:r w:rsidRPr="00875CB2">
        <w:rPr>
          <w:sz w:val="32"/>
          <w:szCs w:val="32"/>
        </w:rPr>
        <w:t xml:space="preserve"> sport</w:t>
      </w:r>
      <w:r w:rsidR="00F7091F" w:rsidRPr="00875CB2">
        <w:rPr>
          <w:sz w:val="32"/>
          <w:szCs w:val="32"/>
        </w:rPr>
        <w:t>s but are also eager to know every bit of it.</w:t>
      </w:r>
    </w:p>
    <w:p w14:paraId="53F3D4D1" w14:textId="5E8BC667" w:rsidR="00875CB2" w:rsidRPr="00875CB2" w:rsidRDefault="00F7091F" w:rsidP="0054174D">
      <w:pPr>
        <w:rPr>
          <w:sz w:val="32"/>
          <w:szCs w:val="32"/>
        </w:rPr>
      </w:pPr>
      <w:r w:rsidRPr="00875CB2">
        <w:rPr>
          <w:sz w:val="32"/>
          <w:szCs w:val="32"/>
        </w:rPr>
        <w:t xml:space="preserve">To get such updates we have some apps like </w:t>
      </w:r>
      <w:proofErr w:type="spellStart"/>
      <w:r w:rsidR="00875CB2" w:rsidRPr="00875CB2">
        <w:rPr>
          <w:sz w:val="32"/>
          <w:szCs w:val="32"/>
        </w:rPr>
        <w:t>C</w:t>
      </w:r>
      <w:r w:rsidRPr="00875CB2">
        <w:rPr>
          <w:sz w:val="32"/>
          <w:szCs w:val="32"/>
        </w:rPr>
        <w:t>ricbuzz</w:t>
      </w:r>
      <w:proofErr w:type="spellEnd"/>
      <w:r w:rsidRPr="00875CB2">
        <w:rPr>
          <w:sz w:val="32"/>
          <w:szCs w:val="32"/>
        </w:rPr>
        <w:t>. But as we know India is a country where cricket is treated as a religion this app only focus on cricket, but what about those people who love</w:t>
      </w:r>
      <w:del w:id="0" w:author="Suresh Burde" w:date="2022-03-21T12:57:00Z">
        <w:r w:rsidRPr="00875CB2" w:rsidDel="00546814">
          <w:rPr>
            <w:sz w:val="32"/>
            <w:szCs w:val="32"/>
          </w:rPr>
          <w:delText>s</w:delText>
        </w:r>
      </w:del>
      <w:r w:rsidRPr="00875CB2">
        <w:rPr>
          <w:sz w:val="32"/>
          <w:szCs w:val="32"/>
        </w:rPr>
        <w:t xml:space="preserve"> to play or watch football, </w:t>
      </w:r>
      <w:proofErr w:type="spellStart"/>
      <w:r w:rsidRPr="00875CB2">
        <w:rPr>
          <w:sz w:val="32"/>
          <w:szCs w:val="32"/>
        </w:rPr>
        <w:t>kabbadi</w:t>
      </w:r>
      <w:proofErr w:type="spellEnd"/>
      <w:r w:rsidRPr="00875CB2">
        <w:rPr>
          <w:sz w:val="32"/>
          <w:szCs w:val="32"/>
        </w:rPr>
        <w:t xml:space="preserve">, tennis, badminton, </w:t>
      </w:r>
      <w:r w:rsidR="00875CB2" w:rsidRPr="00875CB2">
        <w:rPr>
          <w:sz w:val="32"/>
          <w:szCs w:val="32"/>
        </w:rPr>
        <w:t>ath</w:t>
      </w:r>
      <w:r w:rsidRPr="00875CB2">
        <w:rPr>
          <w:sz w:val="32"/>
          <w:szCs w:val="32"/>
        </w:rPr>
        <w:t>letics etc</w:t>
      </w:r>
      <w:r w:rsidR="00875CB2" w:rsidRPr="00875CB2">
        <w:rPr>
          <w:sz w:val="32"/>
          <w:szCs w:val="32"/>
        </w:rPr>
        <w:t>.</w:t>
      </w:r>
      <w:r w:rsidRPr="00875CB2">
        <w:rPr>
          <w:sz w:val="32"/>
          <w:szCs w:val="32"/>
        </w:rPr>
        <w:t xml:space="preserve"> sadly for these people there are very limited or no platforms where they can get updates</w:t>
      </w:r>
      <w:r w:rsidR="00875CB2" w:rsidRPr="00875CB2">
        <w:rPr>
          <w:sz w:val="32"/>
          <w:szCs w:val="32"/>
        </w:rPr>
        <w:t xml:space="preserve"> about their favorite game, and the apps available only focus on a popular sport like cricket or football etc.</w:t>
      </w:r>
    </w:p>
    <w:p w14:paraId="4C382FB1" w14:textId="77777777" w:rsidR="00875CB2" w:rsidRPr="00875CB2" w:rsidRDefault="00875CB2" w:rsidP="0054174D">
      <w:pPr>
        <w:rPr>
          <w:sz w:val="32"/>
          <w:szCs w:val="32"/>
        </w:rPr>
      </w:pPr>
      <w:proofErr w:type="gramStart"/>
      <w:r w:rsidRPr="00875CB2">
        <w:rPr>
          <w:sz w:val="32"/>
          <w:szCs w:val="32"/>
        </w:rPr>
        <w:t>So</w:t>
      </w:r>
      <w:proofErr w:type="gramEnd"/>
      <w:r w:rsidRPr="00875CB2">
        <w:rPr>
          <w:sz w:val="32"/>
          <w:szCs w:val="32"/>
        </w:rPr>
        <w:t xml:space="preserve"> to overcome this limitation we thought of system where provide live updates of </w:t>
      </w:r>
      <w:commentRangeStart w:id="1"/>
      <w:commentRangeStart w:id="2"/>
      <w:r w:rsidRPr="00875CB2">
        <w:rPr>
          <w:sz w:val="32"/>
          <w:szCs w:val="32"/>
        </w:rPr>
        <w:t xml:space="preserve">each and every </w:t>
      </w:r>
      <w:commentRangeEnd w:id="1"/>
      <w:r w:rsidR="00546814">
        <w:rPr>
          <w:rStyle w:val="CommentReference"/>
        </w:rPr>
        <w:commentReference w:id="1"/>
      </w:r>
      <w:commentRangeEnd w:id="2"/>
      <w:r w:rsidR="00546814">
        <w:rPr>
          <w:rStyle w:val="CommentReference"/>
        </w:rPr>
        <w:commentReference w:id="2"/>
      </w:r>
      <w:r w:rsidRPr="00875CB2">
        <w:rPr>
          <w:sz w:val="32"/>
          <w:szCs w:val="32"/>
        </w:rPr>
        <w:t>sports along with stats, scorecard, rankings and each and every stuff related to that particular sport.</w:t>
      </w:r>
    </w:p>
    <w:p w14:paraId="228A6402" w14:textId="77777777" w:rsidR="00875CB2" w:rsidRDefault="00875CB2" w:rsidP="005F09F5">
      <w:pPr>
        <w:jc w:val="center"/>
        <w:rPr>
          <w:sz w:val="32"/>
          <w:szCs w:val="32"/>
        </w:rPr>
      </w:pPr>
    </w:p>
    <w:p w14:paraId="322B57E0" w14:textId="77777777" w:rsidR="00875CB2" w:rsidRDefault="00875CB2" w:rsidP="005F09F5">
      <w:pPr>
        <w:jc w:val="center"/>
        <w:rPr>
          <w:sz w:val="32"/>
          <w:szCs w:val="32"/>
        </w:rPr>
      </w:pPr>
    </w:p>
    <w:p w14:paraId="43D6FA3A" w14:textId="77777777" w:rsidR="00F60991" w:rsidRDefault="00F60991" w:rsidP="005F09F5">
      <w:pPr>
        <w:jc w:val="center"/>
        <w:rPr>
          <w:sz w:val="32"/>
          <w:szCs w:val="32"/>
        </w:rPr>
      </w:pPr>
    </w:p>
    <w:p w14:paraId="294A5259" w14:textId="77777777" w:rsidR="00875CB2" w:rsidRPr="00875CB2" w:rsidRDefault="00875CB2" w:rsidP="005F09F5">
      <w:pPr>
        <w:jc w:val="center"/>
        <w:rPr>
          <w:b/>
          <w:bCs/>
          <w:sz w:val="36"/>
          <w:szCs w:val="36"/>
        </w:rPr>
      </w:pPr>
      <w:commentRangeStart w:id="3"/>
      <w:r w:rsidRPr="00875CB2">
        <w:rPr>
          <w:b/>
          <w:bCs/>
          <w:sz w:val="36"/>
          <w:szCs w:val="36"/>
        </w:rPr>
        <w:t>Target</w:t>
      </w:r>
      <w:commentRangeEnd w:id="3"/>
      <w:r w:rsidR="00546814">
        <w:rPr>
          <w:rStyle w:val="CommentReference"/>
        </w:rPr>
        <w:commentReference w:id="3"/>
      </w:r>
      <w:r w:rsidRPr="00875CB2">
        <w:rPr>
          <w:b/>
          <w:bCs/>
          <w:sz w:val="36"/>
          <w:szCs w:val="36"/>
        </w:rPr>
        <w:t xml:space="preserve"> audience/users</w:t>
      </w:r>
    </w:p>
    <w:p w14:paraId="2345DA8E" w14:textId="77777777" w:rsidR="00875CB2" w:rsidRDefault="00875CB2" w:rsidP="0054174D">
      <w:pPr>
        <w:rPr>
          <w:sz w:val="32"/>
          <w:szCs w:val="32"/>
        </w:rPr>
      </w:pPr>
      <w:r>
        <w:rPr>
          <w:sz w:val="32"/>
          <w:szCs w:val="32"/>
        </w:rPr>
        <w:t>The tar</w:t>
      </w:r>
      <w:r w:rsidR="00F60991">
        <w:rPr>
          <w:sz w:val="32"/>
          <w:szCs w:val="32"/>
        </w:rPr>
        <w:t>geted user and audience of this</w:t>
      </w:r>
      <w:r>
        <w:rPr>
          <w:sz w:val="32"/>
          <w:szCs w:val="32"/>
        </w:rPr>
        <w:t xml:space="preserve"> system are those people who loves to play, watch any kind of sport, this includes children, </w:t>
      </w:r>
      <w:r w:rsidR="00F60991">
        <w:rPr>
          <w:sz w:val="32"/>
          <w:szCs w:val="32"/>
        </w:rPr>
        <w:t xml:space="preserve">men, women, old or young, who just want </w:t>
      </w:r>
      <w:proofErr w:type="gramStart"/>
      <w:r w:rsidR="00F60991">
        <w:rPr>
          <w:sz w:val="32"/>
          <w:szCs w:val="32"/>
        </w:rPr>
        <w:t>be</w:t>
      </w:r>
      <w:proofErr w:type="gramEnd"/>
      <w:r w:rsidR="00F60991">
        <w:rPr>
          <w:sz w:val="32"/>
          <w:szCs w:val="32"/>
        </w:rPr>
        <w:t xml:space="preserve"> updated about a particular sport in and around the world </w:t>
      </w:r>
      <w:r>
        <w:rPr>
          <w:sz w:val="32"/>
          <w:szCs w:val="32"/>
        </w:rPr>
        <w:t xml:space="preserve">    </w:t>
      </w:r>
    </w:p>
    <w:p w14:paraId="49DE323B" w14:textId="77777777" w:rsidR="00875CB2" w:rsidRDefault="00875CB2" w:rsidP="005F09F5">
      <w:pPr>
        <w:jc w:val="center"/>
        <w:rPr>
          <w:sz w:val="32"/>
          <w:szCs w:val="32"/>
        </w:rPr>
      </w:pPr>
    </w:p>
    <w:p w14:paraId="6C39E78F" w14:textId="77777777" w:rsidR="00875CB2" w:rsidRDefault="00875CB2" w:rsidP="005F09F5">
      <w:pPr>
        <w:jc w:val="center"/>
        <w:rPr>
          <w:sz w:val="32"/>
          <w:szCs w:val="32"/>
        </w:rPr>
      </w:pPr>
    </w:p>
    <w:p w14:paraId="047548E5" w14:textId="77777777" w:rsidR="00875CB2" w:rsidRDefault="00875CB2" w:rsidP="005F09F5">
      <w:pPr>
        <w:jc w:val="center"/>
        <w:rPr>
          <w:sz w:val="32"/>
          <w:szCs w:val="32"/>
        </w:rPr>
      </w:pPr>
    </w:p>
    <w:p w14:paraId="227A3B0E" w14:textId="77777777" w:rsidR="00875CB2" w:rsidRDefault="00875CB2" w:rsidP="005F09F5">
      <w:pPr>
        <w:jc w:val="center"/>
        <w:rPr>
          <w:sz w:val="32"/>
          <w:szCs w:val="32"/>
        </w:rPr>
      </w:pPr>
    </w:p>
    <w:p w14:paraId="463854F6" w14:textId="77777777" w:rsidR="00875CB2" w:rsidRDefault="00875CB2" w:rsidP="005F09F5">
      <w:pPr>
        <w:jc w:val="center"/>
        <w:rPr>
          <w:sz w:val="32"/>
          <w:szCs w:val="32"/>
        </w:rPr>
      </w:pPr>
    </w:p>
    <w:p w14:paraId="7A204924" w14:textId="77777777" w:rsidR="00875CB2" w:rsidRDefault="00875CB2" w:rsidP="005F09F5">
      <w:pPr>
        <w:jc w:val="center"/>
        <w:rPr>
          <w:sz w:val="32"/>
          <w:szCs w:val="32"/>
        </w:rPr>
      </w:pPr>
    </w:p>
    <w:p w14:paraId="43A2D9DF" w14:textId="77777777" w:rsidR="00875CB2" w:rsidRDefault="00875CB2" w:rsidP="005F09F5">
      <w:pPr>
        <w:jc w:val="center"/>
        <w:rPr>
          <w:sz w:val="32"/>
          <w:szCs w:val="32"/>
        </w:rPr>
      </w:pPr>
    </w:p>
    <w:p w14:paraId="598D1A26" w14:textId="77777777" w:rsidR="00F60991" w:rsidRPr="00F60991" w:rsidRDefault="00F60991" w:rsidP="00F60991">
      <w:pPr>
        <w:jc w:val="center"/>
        <w:rPr>
          <w:b/>
          <w:bCs/>
          <w:sz w:val="40"/>
          <w:szCs w:val="40"/>
        </w:rPr>
      </w:pPr>
      <w:r w:rsidRPr="00F60991">
        <w:rPr>
          <w:b/>
          <w:bCs/>
          <w:sz w:val="40"/>
          <w:szCs w:val="40"/>
        </w:rPr>
        <w:t xml:space="preserve">Feasibility </w:t>
      </w:r>
    </w:p>
    <w:p w14:paraId="1531115A" w14:textId="77777777" w:rsidR="00F60991" w:rsidRPr="00F60991" w:rsidRDefault="00F60991" w:rsidP="00F60991">
      <w:pPr>
        <w:jc w:val="center"/>
        <w:rPr>
          <w:b/>
          <w:bCs/>
          <w:sz w:val="36"/>
          <w:szCs w:val="36"/>
        </w:rPr>
      </w:pPr>
      <w:r w:rsidRPr="00F60991">
        <w:rPr>
          <w:b/>
          <w:bCs/>
          <w:sz w:val="36"/>
          <w:szCs w:val="36"/>
        </w:rPr>
        <w:t>Technical Feasibility</w:t>
      </w:r>
    </w:p>
    <w:p w14:paraId="1673729A" w14:textId="77777777" w:rsidR="00F60991" w:rsidRDefault="00F60991" w:rsidP="00F60991">
      <w:pPr>
        <w:rPr>
          <w:sz w:val="32"/>
          <w:szCs w:val="32"/>
        </w:rPr>
      </w:pPr>
      <w:r w:rsidRPr="00F60991">
        <w:rPr>
          <w:sz w:val="32"/>
          <w:szCs w:val="32"/>
        </w:rPr>
        <w:t xml:space="preserve">To run this product the following technological consideration has to be kept in mind by. </w:t>
      </w:r>
    </w:p>
    <w:p w14:paraId="66004DAB" w14:textId="77777777" w:rsidR="00F60991" w:rsidRPr="00F60991" w:rsidRDefault="00F60991" w:rsidP="00F60991">
      <w:pPr>
        <w:pStyle w:val="ListParagraph"/>
        <w:numPr>
          <w:ilvl w:val="0"/>
          <w:numId w:val="1"/>
        </w:numPr>
        <w:rPr>
          <w:sz w:val="32"/>
          <w:szCs w:val="32"/>
        </w:rPr>
      </w:pPr>
      <w:commentRangeStart w:id="4"/>
      <w:r w:rsidRPr="00F60991">
        <w:rPr>
          <w:sz w:val="32"/>
          <w:szCs w:val="32"/>
        </w:rPr>
        <w:t xml:space="preserve">Mongo DB as </w:t>
      </w:r>
      <w:commentRangeEnd w:id="4"/>
      <w:r w:rsidR="00546814">
        <w:rPr>
          <w:rStyle w:val="CommentReference"/>
        </w:rPr>
        <w:commentReference w:id="4"/>
      </w:r>
      <w:r w:rsidRPr="00F60991">
        <w:rPr>
          <w:sz w:val="32"/>
          <w:szCs w:val="32"/>
        </w:rPr>
        <w:t xml:space="preserve">back-end is a good DBMS software with long-standing track records. </w:t>
      </w:r>
    </w:p>
    <w:p w14:paraId="34B07D27" w14:textId="77777777" w:rsidR="00F60991" w:rsidRPr="00F60991" w:rsidRDefault="00F60991" w:rsidP="00F609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0991">
        <w:rPr>
          <w:sz w:val="32"/>
          <w:szCs w:val="32"/>
        </w:rPr>
        <w:t xml:space="preserve">Node JS can be used for back-end and react for front end which are supported by most of the modern browsers. </w:t>
      </w:r>
    </w:p>
    <w:p w14:paraId="71BE0773" w14:textId="77777777" w:rsidR="00F60991" w:rsidRPr="00F60991" w:rsidRDefault="00F60991" w:rsidP="00F609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0991">
        <w:rPr>
          <w:sz w:val="32"/>
          <w:szCs w:val="32"/>
        </w:rPr>
        <w:t xml:space="preserve">The project will be developed such that it will run on any platform windows, mac or Linux. </w:t>
      </w:r>
    </w:p>
    <w:p w14:paraId="2230AF28" w14:textId="77777777" w:rsidR="00F60991" w:rsidRPr="00F60991" w:rsidRDefault="00F60991" w:rsidP="00F609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0991">
        <w:rPr>
          <w:sz w:val="32"/>
          <w:szCs w:val="32"/>
        </w:rPr>
        <w:t xml:space="preserve">The hardware requirement for this project is: 1. processor i-3 &amp; above. 2. minimum 4GB of RAM, and 10GB of HDD </w:t>
      </w:r>
    </w:p>
    <w:p w14:paraId="40BC460E" w14:textId="77777777" w:rsidR="00F60991" w:rsidRPr="00F60991" w:rsidRDefault="00F60991" w:rsidP="00F609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0991">
        <w:rPr>
          <w:sz w:val="32"/>
          <w:szCs w:val="32"/>
        </w:rPr>
        <w:t>Further the technical requirement of project can be upgraded depending on the future needs</w:t>
      </w:r>
    </w:p>
    <w:p w14:paraId="11D86D97" w14:textId="77777777" w:rsidR="00F60991" w:rsidRDefault="00F60991" w:rsidP="00F60991">
      <w:pPr>
        <w:rPr>
          <w:sz w:val="32"/>
          <w:szCs w:val="32"/>
        </w:rPr>
      </w:pPr>
      <w:r w:rsidRPr="00F60991">
        <w:rPr>
          <w:sz w:val="32"/>
          <w:szCs w:val="32"/>
        </w:rPr>
        <w:t>These software and databases are available free of cost an open source software from a large community of trusted developers, hence there is no need to purchase any additional hardware or software, therefore it is technically feasible.</w:t>
      </w:r>
    </w:p>
    <w:p w14:paraId="36F0FFEA" w14:textId="77777777" w:rsidR="00F60991" w:rsidRPr="00F60991" w:rsidRDefault="00F60991" w:rsidP="00F60991">
      <w:pPr>
        <w:jc w:val="center"/>
        <w:rPr>
          <w:b/>
          <w:bCs/>
          <w:sz w:val="32"/>
          <w:szCs w:val="32"/>
        </w:rPr>
      </w:pPr>
      <w:r w:rsidRPr="00F60991">
        <w:rPr>
          <w:b/>
          <w:bCs/>
          <w:sz w:val="36"/>
          <w:szCs w:val="36"/>
        </w:rPr>
        <w:t>Economic Feasibility</w:t>
      </w:r>
    </w:p>
    <w:p w14:paraId="5696877A" w14:textId="77777777" w:rsidR="00875CB2" w:rsidRDefault="00F60991" w:rsidP="00F60991">
      <w:pPr>
        <w:rPr>
          <w:sz w:val="32"/>
          <w:szCs w:val="32"/>
        </w:rPr>
      </w:pPr>
      <w:r w:rsidRPr="00F60991">
        <w:rPr>
          <w:sz w:val="32"/>
          <w:szCs w:val="32"/>
        </w:rPr>
        <w:t xml:space="preserve">The proposed system is economically feasible because the cost involved in purchasing that hardware and the software are within approachable.  </w:t>
      </w:r>
    </w:p>
    <w:p w14:paraId="67D83A7F" w14:textId="77777777" w:rsidR="00F60991" w:rsidRDefault="00F60991" w:rsidP="00F60991">
      <w:pPr>
        <w:rPr>
          <w:sz w:val="32"/>
          <w:szCs w:val="32"/>
        </w:rPr>
      </w:pPr>
    </w:p>
    <w:p w14:paraId="6D48F88B" w14:textId="77777777" w:rsidR="00F60991" w:rsidRPr="00F60991" w:rsidRDefault="00F60991" w:rsidP="00F60991">
      <w:pPr>
        <w:jc w:val="center"/>
        <w:rPr>
          <w:b/>
          <w:bCs/>
          <w:sz w:val="36"/>
          <w:szCs w:val="36"/>
        </w:rPr>
      </w:pPr>
      <w:commentRangeStart w:id="5"/>
      <w:r w:rsidRPr="00F60991">
        <w:rPr>
          <w:b/>
          <w:bCs/>
          <w:sz w:val="36"/>
          <w:szCs w:val="36"/>
        </w:rPr>
        <w:t>Operational</w:t>
      </w:r>
      <w:commentRangeEnd w:id="5"/>
      <w:r w:rsidR="00077CF8">
        <w:rPr>
          <w:rStyle w:val="CommentReference"/>
        </w:rPr>
        <w:commentReference w:id="5"/>
      </w:r>
      <w:r w:rsidRPr="00F60991">
        <w:rPr>
          <w:b/>
          <w:bCs/>
          <w:sz w:val="36"/>
          <w:szCs w:val="36"/>
        </w:rPr>
        <w:t xml:space="preserve"> Feasibility</w:t>
      </w:r>
    </w:p>
    <w:p w14:paraId="2373E79B" w14:textId="77777777" w:rsidR="00F60991" w:rsidRDefault="00F60991" w:rsidP="00F60991">
      <w:pPr>
        <w:rPr>
          <w:sz w:val="32"/>
          <w:szCs w:val="32"/>
        </w:rPr>
      </w:pPr>
      <w:r>
        <w:rPr>
          <w:sz w:val="32"/>
          <w:szCs w:val="32"/>
        </w:rPr>
        <w:t xml:space="preserve">Most of the people now have </w:t>
      </w:r>
      <w:r w:rsidRPr="00F60991">
        <w:rPr>
          <w:sz w:val="32"/>
          <w:szCs w:val="32"/>
        </w:rPr>
        <w:t>smartphone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specially</w:t>
      </w:r>
      <w:proofErr w:type="gramEnd"/>
      <w:r>
        <w:rPr>
          <w:sz w:val="32"/>
          <w:szCs w:val="32"/>
        </w:rPr>
        <w:t xml:space="preserve"> young generation so using this app will be very convenient and easy.</w:t>
      </w:r>
      <w:r w:rsidRPr="00F60991">
        <w:rPr>
          <w:sz w:val="32"/>
          <w:szCs w:val="32"/>
        </w:rPr>
        <w:t xml:space="preserve"> So this system is operationally feasible.</w:t>
      </w:r>
    </w:p>
    <w:p w14:paraId="3088E992" w14:textId="77777777" w:rsidR="005F09F5" w:rsidRPr="005F09F5" w:rsidRDefault="00875CB2" w:rsidP="005F09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F09F5" w:rsidRPr="005F09F5" w:rsidSect="00062607">
      <w:pgSz w:w="12240" w:h="15840"/>
      <w:pgMar w:top="0" w:right="720" w:bottom="0" w:left="720" w:header="1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uresh Burde" w:date="2022-03-21T12:58:00Z" w:initials="SB">
    <w:p w14:paraId="06237F9C" w14:textId="54D3EF18" w:rsidR="00546814" w:rsidRDefault="00546814">
      <w:pPr>
        <w:pStyle w:val="CommentText"/>
      </w:pPr>
      <w:r>
        <w:rPr>
          <w:rStyle w:val="CommentReference"/>
        </w:rPr>
        <w:annotationRef/>
      </w:r>
      <w:r>
        <w:t>That’s quite ambitious. You should identify what the MVP will include, and list down future advancements.</w:t>
      </w:r>
    </w:p>
  </w:comment>
  <w:comment w:id="2" w:author="Suresh Burde" w:date="2022-03-21T12:59:00Z" w:initials="SB">
    <w:p w14:paraId="64F9F829" w14:textId="0B0BB836" w:rsidR="00546814" w:rsidRDefault="00546814">
      <w:pPr>
        <w:pStyle w:val="CommentText"/>
      </w:pPr>
      <w:r>
        <w:rPr>
          <w:rStyle w:val="CommentReference"/>
        </w:rPr>
        <w:annotationRef/>
      </w:r>
      <w:r>
        <w:t>Besides, from where do you get all the information, stats, schedules, rankings for each of those sports?</w:t>
      </w:r>
    </w:p>
  </w:comment>
  <w:comment w:id="3" w:author="Suresh Burde" w:date="2022-03-21T13:00:00Z" w:initials="SB">
    <w:p w14:paraId="15F30F7F" w14:textId="6203FD29" w:rsidR="00546814" w:rsidRDefault="00546814">
      <w:pPr>
        <w:pStyle w:val="CommentText"/>
      </w:pPr>
      <w:r>
        <w:rPr>
          <w:rStyle w:val="CommentReference"/>
        </w:rPr>
        <w:annotationRef/>
      </w:r>
      <w:r>
        <w:t xml:space="preserve">Is this going to be specific to teams, sports in India or across the </w:t>
      </w:r>
      <w:proofErr w:type="gramStart"/>
      <w:r>
        <w:t>globe ?</w:t>
      </w:r>
      <w:proofErr w:type="gramEnd"/>
    </w:p>
  </w:comment>
  <w:comment w:id="4" w:author="Suresh Burde" w:date="2022-03-21T13:01:00Z" w:initials="SB">
    <w:p w14:paraId="18033213" w14:textId="21FD3EAB" w:rsidR="00546814" w:rsidRDefault="00546814">
      <w:pPr>
        <w:pStyle w:val="CommentText"/>
      </w:pPr>
      <w:r>
        <w:rPr>
          <w:rStyle w:val="CommentReference"/>
        </w:rPr>
        <w:annotationRef/>
      </w:r>
      <w:r>
        <w:t xml:space="preserve">There would also be a lot of relational data to be maintained, a RDBMS would also be required for that purpose, unless you can achieve that using a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  <w:r>
        <w:t>?</w:t>
      </w:r>
    </w:p>
  </w:comment>
  <w:comment w:id="5" w:author="Suresh Burde" w:date="2022-03-21T13:03:00Z" w:initials="SB">
    <w:p w14:paraId="078BD07A" w14:textId="72B02FD8" w:rsidR="00077CF8" w:rsidRDefault="00077CF8">
      <w:pPr>
        <w:pStyle w:val="CommentText"/>
      </w:pPr>
      <w:r>
        <w:rPr>
          <w:rStyle w:val="CommentReference"/>
        </w:rPr>
        <w:annotationRef/>
      </w:r>
      <w:r>
        <w:t>Is this a phone app or web app?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237F9C" w15:done="0"/>
  <w15:commentEx w15:paraId="64F9F829" w15:paraIdParent="06237F9C" w15:done="0"/>
  <w15:commentEx w15:paraId="15F30F7F" w15:done="0"/>
  <w15:commentEx w15:paraId="18033213" w15:done="0"/>
  <w15:commentEx w15:paraId="078BD0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2F4E6" w16cex:dateUtc="2022-03-21T07:28:00Z"/>
  <w16cex:commentExtensible w16cex:durableId="25E2F526" w16cex:dateUtc="2022-03-21T07:29:00Z"/>
  <w16cex:commentExtensible w16cex:durableId="25E2F559" w16cex:dateUtc="2022-03-21T07:30:00Z"/>
  <w16cex:commentExtensible w16cex:durableId="25E2F5A3" w16cex:dateUtc="2022-03-21T07:31:00Z"/>
  <w16cex:commentExtensible w16cex:durableId="25E2F625" w16cex:dateUtc="2022-03-21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237F9C" w16cid:durableId="25E2F4E6"/>
  <w16cid:commentId w16cid:paraId="64F9F829" w16cid:durableId="25E2F526"/>
  <w16cid:commentId w16cid:paraId="15F30F7F" w16cid:durableId="25E2F559"/>
  <w16cid:commentId w16cid:paraId="18033213" w16cid:durableId="25E2F5A3"/>
  <w16cid:commentId w16cid:paraId="078BD07A" w16cid:durableId="25E2F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119AD"/>
    <w:multiLevelType w:val="hybridMultilevel"/>
    <w:tmpl w:val="8D602BE0"/>
    <w:lvl w:ilvl="0" w:tplc="BCC69F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esh Burde">
    <w15:presenceInfo w15:providerId="AD" w15:userId="S::suresh.burde@bluepineapple.io::00599772-24e8-4dc7-8798-e85aec090d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0"/>
    <w:rsid w:val="00062607"/>
    <w:rsid w:val="00077CF8"/>
    <w:rsid w:val="0054174D"/>
    <w:rsid w:val="00546814"/>
    <w:rsid w:val="005F09F5"/>
    <w:rsid w:val="00875CB2"/>
    <w:rsid w:val="00974A32"/>
    <w:rsid w:val="009961C6"/>
    <w:rsid w:val="00DC7230"/>
    <w:rsid w:val="00F60991"/>
    <w:rsid w:val="00F7091F"/>
    <w:rsid w:val="00F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CF33"/>
  <w15:docId w15:val="{3E42B72D-9493-41AC-89C0-EF0DBBF5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991"/>
    <w:pPr>
      <w:ind w:left="720"/>
      <w:contextualSpacing/>
    </w:pPr>
  </w:style>
  <w:style w:type="paragraph" w:styleId="Revision">
    <w:name w:val="Revision"/>
    <w:hidden/>
    <w:uiPriority w:val="99"/>
    <w:semiHidden/>
    <w:rsid w:val="0054681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46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0A95-3B3C-4C9E-9F72-C6904E7D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Suresh Burde</cp:lastModifiedBy>
  <cp:revision>2</cp:revision>
  <dcterms:created xsi:type="dcterms:W3CDTF">2022-03-21T07:34:00Z</dcterms:created>
  <dcterms:modified xsi:type="dcterms:W3CDTF">2022-03-21T07:34:00Z</dcterms:modified>
</cp:coreProperties>
</file>